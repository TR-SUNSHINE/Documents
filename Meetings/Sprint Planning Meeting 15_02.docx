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TR Sunshine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Sprint Planning Meeting </w:t>
      </w:r>
      <w:r w:rsidDel="00000000" w:rsidR="00000000" w:rsidRPr="00000000">
        <w:rPr>
          <w:rFonts w:ascii="Oswald" w:cs="Oswald" w:eastAsia="Oswald" w:hAnsi="Oswald"/>
          <w:color w:val="666666"/>
          <w:sz w:val="72"/>
          <w:szCs w:val="72"/>
          <w:rtl w:val="0"/>
        </w:rPr>
        <w:t xml:space="preserve">15/02</w:t>
      </w:r>
    </w:p>
    <w:p w:rsidR="00000000" w:rsidDel="00000000" w:rsidP="00000000" w:rsidRDefault="00000000" w:rsidRPr="00000000" w14:paraId="00000003">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12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15 FEB 2021 / 10:00 AM / REMOTE VIA </w:t>
      </w:r>
      <w:hyperlink r:id="rId8">
        <w:r w:rsidDel="00000000" w:rsidR="00000000" w:rsidRPr="00000000">
          <w:rPr>
            <w:rFonts w:ascii="Source Code Pro" w:cs="Source Code Pro" w:eastAsia="Source Code Pro" w:hAnsi="Source Code Pro"/>
            <w:b w:val="1"/>
            <w:color w:val="1155cc"/>
            <w:sz w:val="22"/>
            <w:szCs w:val="22"/>
            <w:u w:val="single"/>
            <w:rtl w:val="0"/>
          </w:rPr>
          <w:t xml:space="preserve">ZOOM</w:t>
        </w:r>
      </w:hyperlink>
      <w:r w:rsidDel="00000000" w:rsidR="00000000" w:rsidRPr="00000000">
        <w:rPr>
          <w:rtl w:val="0"/>
        </w:rPr>
      </w:r>
    </w:p>
    <w:p w:rsidR="00000000" w:rsidDel="00000000" w:rsidP="00000000" w:rsidRDefault="00000000" w:rsidRPr="00000000" w14:paraId="00000005">
      <w:pPr>
        <w:pStyle w:val="Subtitle"/>
        <w:keepNext w:val="0"/>
        <w:keepLines w:val="0"/>
        <w:spacing w:after="0" w:before="120" w:line="360" w:lineRule="auto"/>
        <w:rPr>
          <w:rFonts w:ascii="Oswald" w:cs="Oswald" w:eastAsia="Oswald" w:hAnsi="Oswald"/>
          <w:color w:val="424242"/>
          <w:sz w:val="28"/>
          <w:szCs w:val="28"/>
        </w:rPr>
      </w:pPr>
      <w:bookmarkStart w:colFirst="0" w:colLast="0" w:name="_8jbqmamkidl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Rachel, Alun, Miryam, and Rana</w:t>
      </w:r>
    </w:p>
    <w:p w:rsidR="00000000" w:rsidDel="00000000" w:rsidP="00000000" w:rsidRDefault="00000000" w:rsidRPr="00000000" w14:paraId="00000007">
      <w:pPr>
        <w:pStyle w:val="Heading1"/>
        <w:keepNext w:val="0"/>
        <w:keepLines w:val="0"/>
        <w:spacing w:after="0" w:before="480" w:line="240" w:lineRule="auto"/>
        <w:rPr>
          <w:rFonts w:ascii="Source Code Pro" w:cs="Source Code Pro" w:eastAsia="Source Code Pro" w:hAnsi="Source Code Pro"/>
          <w:b w:val="1"/>
          <w:color w:val="e31c60"/>
          <w:sz w:val="22"/>
          <w:szCs w:val="2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numPr>
          <w:ilvl w:val="0"/>
          <w:numId w:val="2"/>
        </w:numPr>
        <w:spacing w:after="0" w:afterAutospacing="0" w:before="200" w:line="360" w:lineRule="auto"/>
        <w:ind w:left="720" w:hanging="360"/>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Sprint 1 review [update the board on Jira and close the sprint]</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rFonts w:ascii="Source Code Pro" w:cs="Source Code Pro" w:eastAsia="Source Code Pro" w:hAnsi="Source Code Pro"/>
          <w:color w:val="0000ff"/>
          <w:sz w:val="20"/>
          <w:szCs w:val="20"/>
          <w:u w:val="none"/>
        </w:rPr>
      </w:pPr>
      <w:r w:rsidDel="00000000" w:rsidR="00000000" w:rsidRPr="00000000">
        <w:rPr>
          <w:rFonts w:ascii="Source Code Pro" w:cs="Source Code Pro" w:eastAsia="Source Code Pro" w:hAnsi="Source Code Pro"/>
          <w:color w:val="0000ff"/>
          <w:sz w:val="20"/>
          <w:szCs w:val="20"/>
          <w:rtl w:val="0"/>
        </w:rPr>
        <w:t xml:space="preserve">Sprint 2 planning</w:t>
      </w:r>
    </w:p>
    <w:p w:rsidR="00000000" w:rsidDel="00000000" w:rsidP="00000000" w:rsidRDefault="00000000" w:rsidRPr="00000000" w14:paraId="0000000A">
      <w:pPr>
        <w:numPr>
          <w:ilvl w:val="1"/>
          <w:numId w:val="2"/>
        </w:numPr>
        <w:spacing w:after="0" w:afterAutospacing="0" w:before="0" w:beforeAutospacing="0" w:line="360" w:lineRule="auto"/>
        <w:ind w:left="1440" w:hanging="360"/>
        <w:rPr>
          <w:rFonts w:ascii="Source Code Pro" w:cs="Source Code Pro" w:eastAsia="Source Code Pro" w:hAnsi="Source Code Pro"/>
          <w:color w:val="0000ff"/>
          <w:sz w:val="20"/>
          <w:szCs w:val="20"/>
          <w:u w:val="none"/>
        </w:rPr>
      </w:pPr>
      <w:r w:rsidDel="00000000" w:rsidR="00000000" w:rsidRPr="00000000">
        <w:rPr>
          <w:rFonts w:ascii="Source Code Pro" w:cs="Source Code Pro" w:eastAsia="Source Code Pro" w:hAnsi="Source Code Pro"/>
          <w:color w:val="0000ff"/>
          <w:sz w:val="20"/>
          <w:szCs w:val="20"/>
          <w:rtl w:val="0"/>
        </w:rPr>
        <w:t xml:space="preserve">Sketches and Wireframes [product/business analysis]</w:t>
      </w:r>
    </w:p>
    <w:p w:rsidR="00000000" w:rsidDel="00000000" w:rsidP="00000000" w:rsidRDefault="00000000" w:rsidRPr="00000000" w14:paraId="0000000B">
      <w:pPr>
        <w:numPr>
          <w:ilvl w:val="1"/>
          <w:numId w:val="2"/>
        </w:numPr>
        <w:spacing w:after="0" w:afterAutospacing="0" w:before="0" w:beforeAutospacing="0" w:line="360" w:lineRule="auto"/>
        <w:ind w:left="1440" w:hanging="360"/>
        <w:rPr>
          <w:del w:author="Rachel Chenery" w:id="0" w:date="2021-02-15T09:48:05Z"/>
          <w:rFonts w:ascii="Source Code Pro" w:cs="Source Code Pro" w:eastAsia="Source Code Pro" w:hAnsi="Source Code Pro"/>
          <w:color w:val="0000ff"/>
          <w:sz w:val="20"/>
          <w:szCs w:val="20"/>
          <w:u w:val="none"/>
        </w:rPr>
      </w:pPr>
      <w:ins w:author="Rachel Chenery" w:id="0" w:date="2021-02-15T09:48:05Z">
        <w:r w:rsidDel="00000000" w:rsidR="00000000" w:rsidRPr="00000000">
          <w:rPr>
            <w:rFonts w:ascii="Source Code Pro" w:cs="Source Code Pro" w:eastAsia="Source Code Pro" w:hAnsi="Source Code Pro"/>
            <w:color w:val="0000ff"/>
            <w:sz w:val="20"/>
            <w:szCs w:val="20"/>
            <w:rtl w:val="0"/>
          </w:rPr>
          <w:t xml:space="preserve">Discuss pages required - first draft flow of pages</w:t>
        </w:r>
      </w:ins>
      <w:del w:author="Rachel Chenery" w:id="0" w:date="2021-02-15T09:48:05Z">
        <w:r w:rsidDel="00000000" w:rsidR="00000000" w:rsidRPr="00000000">
          <w:rPr>
            <w:rtl w:val="0"/>
          </w:rPr>
        </w:r>
      </w:del>
    </w:p>
    <w:p w:rsidR="00000000" w:rsidDel="00000000" w:rsidP="00000000" w:rsidRDefault="00000000" w:rsidRPr="00000000" w14:paraId="0000000C">
      <w:pPr>
        <w:numPr>
          <w:ilvl w:val="1"/>
          <w:numId w:val="2"/>
        </w:numPr>
        <w:spacing w:after="0" w:afterAutospacing="0" w:before="0" w:beforeAutospacing="0" w:line="360" w:lineRule="auto"/>
        <w:ind w:left="1440" w:hanging="360"/>
        <w:rPr>
          <w:rFonts w:ascii="Source Code Pro" w:cs="Source Code Pro" w:eastAsia="Source Code Pro" w:hAnsi="Source Code Pro"/>
          <w:color w:val="0000ff"/>
          <w:sz w:val="20"/>
          <w:szCs w:val="20"/>
          <w:rPrChange w:author="Rachel Chenery" w:id="2" w:date="2021-02-15T09:34:30Z">
            <w:rPr>
              <w:rFonts w:ascii="Source Code Pro" w:cs="Source Code Pro" w:eastAsia="Source Code Pro" w:hAnsi="Source Code Pro"/>
              <w:color w:val="0000ff"/>
              <w:sz w:val="20"/>
              <w:szCs w:val="20"/>
              <w:u w:val="none"/>
            </w:rPr>
          </w:rPrChange>
        </w:rPr>
        <w:pPrChange w:author="Rachel Chenery" w:id="0" w:date="2021-02-15T09:34:30Z">
          <w:pPr>
            <w:numPr>
              <w:ilvl w:val="1"/>
              <w:numId w:val="2"/>
            </w:numPr>
            <w:spacing w:before="200" w:line="360" w:lineRule="auto"/>
            <w:ind w:left="1440" w:hanging="360"/>
          </w:pPr>
        </w:pPrChange>
      </w:pPr>
      <w:ins w:author="Rachel Chenery" w:id="1" w:date="2021-02-15T09:34:30Z">
        <w:r w:rsidDel="00000000" w:rsidR="00000000" w:rsidRPr="00000000">
          <w:rPr>
            <w:rFonts w:ascii="Source Code Pro" w:cs="Source Code Pro" w:eastAsia="Source Code Pro" w:hAnsi="Source Code Pro"/>
            <w:color w:val="0000ff"/>
            <w:sz w:val="20"/>
            <w:szCs w:val="20"/>
            <w:rtl w:val="0"/>
          </w:rPr>
          <w:t xml:space="preserve">Prototype to inform first draft frontend</w:t>
        </w:r>
      </w:ins>
      <w:r w:rsidDel="00000000" w:rsidR="00000000" w:rsidRPr="00000000">
        <w:rPr>
          <w:rtl w:val="0"/>
        </w:rPr>
      </w:r>
    </w:p>
    <w:p w:rsidR="00000000" w:rsidDel="00000000" w:rsidP="00000000" w:rsidRDefault="00000000" w:rsidRPr="00000000" w14:paraId="0000000D">
      <w:pPr>
        <w:numPr>
          <w:ilvl w:val="1"/>
          <w:numId w:val="2"/>
        </w:numPr>
        <w:spacing w:after="0" w:afterAutospacing="0" w:before="0" w:beforeAutospacing="0" w:line="360" w:lineRule="auto"/>
        <w:ind w:left="1440" w:hanging="360"/>
        <w:rPr>
          <w:rFonts w:ascii="Source Code Pro" w:cs="Source Code Pro" w:eastAsia="Source Code Pro" w:hAnsi="Source Code Pro"/>
          <w:color w:val="0000ff"/>
          <w:sz w:val="20"/>
          <w:szCs w:val="20"/>
          <w:u w:val="none"/>
        </w:rPr>
      </w:pPr>
      <w:hyperlink r:id="rId9">
        <w:r w:rsidDel="00000000" w:rsidR="00000000" w:rsidRPr="00000000">
          <w:rPr>
            <w:rFonts w:ascii="Source Code Pro" w:cs="Source Code Pro" w:eastAsia="Source Code Pro" w:hAnsi="Source Code Pro"/>
            <w:color w:val="1155cc"/>
            <w:sz w:val="20"/>
            <w:szCs w:val="20"/>
            <w:u w:val="single"/>
            <w:rtl w:val="0"/>
          </w:rPr>
          <w:t xml:space="preserve">Final MVP</w:t>
        </w:r>
      </w:hyperlink>
      <w:r w:rsidDel="00000000" w:rsidR="00000000" w:rsidRPr="00000000">
        <w:rPr>
          <w:rFonts w:ascii="Source Code Pro" w:cs="Source Code Pro" w:eastAsia="Source Code Pro" w:hAnsi="Source Code Pro"/>
          <w:color w:val="0000ff"/>
          <w:sz w:val="20"/>
          <w:szCs w:val="20"/>
          <w:rtl w:val="0"/>
        </w:rPr>
        <w:t xml:space="preserve"> and confirmed user stories</w:t>
      </w:r>
    </w:p>
    <w:p w:rsidR="00000000" w:rsidDel="00000000" w:rsidP="00000000" w:rsidRDefault="00000000" w:rsidRPr="00000000" w14:paraId="0000000E">
      <w:pPr>
        <w:numPr>
          <w:ilvl w:val="1"/>
          <w:numId w:val="2"/>
        </w:numPr>
        <w:spacing w:after="0" w:afterAutospacing="0" w:before="0" w:beforeAutospacing="0" w:line="360" w:lineRule="auto"/>
        <w:ind w:left="1440" w:hanging="360"/>
        <w:rPr>
          <w:rFonts w:ascii="Source Code Pro" w:cs="Source Code Pro" w:eastAsia="Source Code Pro" w:hAnsi="Source Code Pro"/>
          <w:color w:val="0000ff"/>
          <w:sz w:val="20"/>
          <w:szCs w:val="20"/>
          <w:u w:val="none"/>
        </w:rPr>
      </w:pPr>
      <w:hyperlink r:id="rId10">
        <w:r w:rsidDel="00000000" w:rsidR="00000000" w:rsidRPr="00000000">
          <w:rPr>
            <w:rFonts w:ascii="Source Code Pro" w:cs="Source Code Pro" w:eastAsia="Source Code Pro" w:hAnsi="Source Code Pro"/>
            <w:color w:val="1155cc"/>
            <w:sz w:val="20"/>
            <w:szCs w:val="20"/>
            <w:u w:val="single"/>
            <w:rtl w:val="0"/>
          </w:rPr>
          <w:t xml:space="preserve">Project Check In - Week 2</w:t>
        </w:r>
      </w:hyperlink>
      <w:r w:rsidDel="00000000" w:rsidR="00000000" w:rsidRPr="00000000">
        <w:rPr>
          <w:rtl w:val="0"/>
        </w:rPr>
      </w:r>
    </w:p>
    <w:p w:rsidR="00000000" w:rsidDel="00000000" w:rsidP="00000000" w:rsidRDefault="00000000" w:rsidRPr="00000000" w14:paraId="0000000F">
      <w:pPr>
        <w:numPr>
          <w:ilvl w:val="0"/>
          <w:numId w:val="2"/>
        </w:numPr>
        <w:spacing w:after="0" w:afterAutospacing="0" w:before="0" w:beforeAutospacing="0" w:line="360" w:lineRule="auto"/>
        <w:ind w:left="720" w:hanging="360"/>
        <w:rPr>
          <w:rFonts w:ascii="Source Code Pro" w:cs="Source Code Pro" w:eastAsia="Source Code Pro" w:hAnsi="Source Code Pro"/>
          <w:color w:val="0000ff"/>
          <w:sz w:val="20"/>
          <w:szCs w:val="20"/>
          <w:u w:val="none"/>
        </w:rPr>
      </w:pPr>
      <w:hyperlink r:id="rId11">
        <w:r w:rsidDel="00000000" w:rsidR="00000000" w:rsidRPr="00000000">
          <w:rPr>
            <w:rFonts w:ascii="Source Code Pro" w:cs="Source Code Pro" w:eastAsia="Source Code Pro" w:hAnsi="Source Code Pro"/>
            <w:color w:val="1155cc"/>
            <w:sz w:val="20"/>
            <w:szCs w:val="20"/>
            <w:u w:val="single"/>
            <w:rtl w:val="0"/>
          </w:rPr>
          <w:t xml:space="preserve">Team rules and policies</w:t>
        </w:r>
      </w:hyperlink>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Any other business</w:t>
      </w:r>
    </w:p>
    <w:p w:rsidR="00000000" w:rsidDel="00000000" w:rsidP="00000000" w:rsidRDefault="00000000" w:rsidRPr="00000000" w14:paraId="00000011">
      <w:pPr>
        <w:numPr>
          <w:ilvl w:val="0"/>
          <w:numId w:val="2"/>
        </w:numPr>
        <w:spacing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Next meeting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spacing w:after="0" w:before="480" w:line="240" w:lineRule="auto"/>
        <w:rPr>
          <w:rFonts w:ascii="Oswald" w:cs="Oswald" w:eastAsia="Oswald" w:hAnsi="Oswald"/>
          <w:color w:val="424242"/>
          <w:sz w:val="28"/>
          <w:szCs w:val="28"/>
        </w:rPr>
      </w:pPr>
      <w:bookmarkStart w:colFirst="0" w:colLast="0" w:name="_rlsx4o5b4mpo" w:id="4"/>
      <w:bookmarkEnd w:id="4"/>
      <w:r w:rsidDel="00000000" w:rsidR="00000000" w:rsidRPr="00000000">
        <w:rPr>
          <w:rFonts w:ascii="Oswald" w:cs="Oswald" w:eastAsia="Oswald" w:hAnsi="Oswald"/>
          <w:color w:val="424242"/>
          <w:sz w:val="28"/>
          <w:szCs w:val="28"/>
          <w:rtl w:val="0"/>
        </w:rPr>
        <w:t xml:space="preserve">Agenda Notes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Sprint review</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Issue creations</w:t>
      </w:r>
    </w:p>
    <w:p w:rsidR="00000000" w:rsidDel="00000000" w:rsidP="00000000" w:rsidRDefault="00000000" w:rsidRPr="00000000" w14:paraId="00000017">
      <w:pPr>
        <w:numPr>
          <w:ilvl w:val="2"/>
          <w:numId w:val="3"/>
        </w:numPr>
        <w:ind w:left="2160" w:hanging="360"/>
        <w:rPr>
          <w:u w:val="none"/>
        </w:rPr>
      </w:pPr>
      <w:r w:rsidDel="00000000" w:rsidR="00000000" w:rsidRPr="00000000">
        <w:rPr>
          <w:rtl w:val="0"/>
        </w:rPr>
        <w:t xml:space="preserve">Create ticket in Gihub</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Create card on Jira board</w:t>
      </w:r>
    </w:p>
    <w:p w:rsidR="00000000" w:rsidDel="00000000" w:rsidP="00000000" w:rsidRDefault="00000000" w:rsidRPr="00000000" w14:paraId="00000019">
      <w:pPr>
        <w:numPr>
          <w:ilvl w:val="3"/>
          <w:numId w:val="3"/>
        </w:numPr>
        <w:ind w:left="2880" w:hanging="360"/>
        <w:rPr>
          <w:u w:val="none"/>
        </w:rPr>
      </w:pPr>
      <w:r w:rsidDel="00000000" w:rsidR="00000000" w:rsidRPr="00000000">
        <w:rPr>
          <w:rtl w:val="0"/>
        </w:rPr>
        <w:t xml:space="preserve">Detailed Issue description</w:t>
      </w:r>
    </w:p>
    <w:p w:rsidR="00000000" w:rsidDel="00000000" w:rsidP="00000000" w:rsidRDefault="00000000" w:rsidRPr="00000000" w14:paraId="0000001A">
      <w:pPr>
        <w:numPr>
          <w:ilvl w:val="3"/>
          <w:numId w:val="3"/>
        </w:numPr>
        <w:ind w:left="2880" w:hanging="360"/>
        <w:rPr>
          <w:u w:val="none"/>
        </w:rPr>
      </w:pPr>
      <w:r w:rsidDel="00000000" w:rsidR="00000000" w:rsidRPr="00000000">
        <w:rPr>
          <w:rtl w:val="0"/>
        </w:rPr>
        <w:t xml:space="preserve">Include screenshots</w:t>
      </w:r>
    </w:p>
    <w:p w:rsidR="00000000" w:rsidDel="00000000" w:rsidP="00000000" w:rsidRDefault="00000000" w:rsidRPr="00000000" w14:paraId="0000001B">
      <w:pPr>
        <w:numPr>
          <w:ilvl w:val="3"/>
          <w:numId w:val="3"/>
        </w:numPr>
        <w:ind w:left="2880" w:hanging="360"/>
        <w:rPr>
          <w:u w:val="none"/>
        </w:rPr>
      </w:pPr>
      <w:r w:rsidDel="00000000" w:rsidR="00000000" w:rsidRPr="00000000">
        <w:rPr>
          <w:rtl w:val="0"/>
        </w:rPr>
        <w:t xml:space="preserve">Include log files if any</w:t>
      </w:r>
    </w:p>
    <w:p w:rsidR="00000000" w:rsidDel="00000000" w:rsidP="00000000" w:rsidRDefault="00000000" w:rsidRPr="00000000" w14:paraId="0000001C">
      <w:pPr>
        <w:numPr>
          <w:ilvl w:val="3"/>
          <w:numId w:val="3"/>
        </w:numPr>
        <w:ind w:left="2880" w:hanging="360"/>
        <w:rPr>
          <w:u w:val="none"/>
        </w:rPr>
      </w:pPr>
      <w:r w:rsidDel="00000000" w:rsidR="00000000" w:rsidRPr="00000000">
        <w:rPr>
          <w:rtl w:val="0"/>
        </w:rPr>
        <w:t xml:space="preserve">Link to Github issue</w:t>
      </w:r>
    </w:p>
    <w:p w:rsidR="00000000" w:rsidDel="00000000" w:rsidP="00000000" w:rsidRDefault="00000000" w:rsidRPr="00000000" w14:paraId="0000001D">
      <w:pPr>
        <w:numPr>
          <w:ilvl w:val="2"/>
          <w:numId w:val="3"/>
        </w:numPr>
        <w:ind w:left="2160" w:hanging="360"/>
        <w:rPr>
          <w:u w:val="none"/>
        </w:rPr>
      </w:pPr>
      <w:r w:rsidDel="00000000" w:rsidR="00000000" w:rsidRPr="00000000">
        <w:rPr>
          <w:rtl w:val="0"/>
        </w:rPr>
        <w:t xml:space="preserve">Assignee to issue to be decided in daily standup</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Sprint planning</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Myriam\Rachel - Wireframes\prototypes - </w:t>
      </w:r>
      <w:r w:rsidDel="00000000" w:rsidR="00000000" w:rsidRPr="00000000">
        <w:rPr>
          <w:b w:val="1"/>
          <w:rtl w:val="0"/>
        </w:rPr>
        <w:t xml:space="preserve">Estimate: 24 hours</w:t>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Finalise wireframe diagrams</w:t>
      </w:r>
    </w:p>
    <w:p w:rsidR="00000000" w:rsidDel="00000000" w:rsidP="00000000" w:rsidRDefault="00000000" w:rsidRPr="00000000" w14:paraId="00000021">
      <w:pPr>
        <w:numPr>
          <w:ilvl w:val="2"/>
          <w:numId w:val="3"/>
        </w:numPr>
        <w:ind w:left="2160" w:hanging="360"/>
      </w:pPr>
      <w:r w:rsidDel="00000000" w:rsidR="00000000" w:rsidRPr="00000000">
        <w:rPr>
          <w:rtl w:val="0"/>
        </w:rPr>
        <w:t xml:space="preserve">Produce prototypes</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Myriam\Rachel\Alun - Setup github issues - </w:t>
      </w:r>
      <w:r w:rsidDel="00000000" w:rsidR="00000000" w:rsidRPr="00000000">
        <w:rPr>
          <w:b w:val="1"/>
          <w:rtl w:val="0"/>
        </w:rPr>
        <w:t xml:space="preserve">Estimate: 1 hour</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Rachel - MVP - </w:t>
      </w:r>
      <w:r w:rsidDel="00000000" w:rsidR="00000000" w:rsidRPr="00000000">
        <w:rPr>
          <w:b w:val="1"/>
          <w:rtl w:val="0"/>
        </w:rPr>
        <w:t xml:space="preserve">Estimate: 15 mins</w:t>
      </w:r>
      <w:r w:rsidDel="00000000" w:rsidR="00000000" w:rsidRPr="00000000">
        <w:rPr>
          <w:rtl w:val="0"/>
        </w:rPr>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Make version 2 of MVP (separate document)</w:t>
      </w:r>
    </w:p>
    <w:p w:rsidR="00000000" w:rsidDel="00000000" w:rsidP="00000000" w:rsidRDefault="00000000" w:rsidRPr="00000000" w14:paraId="00000025">
      <w:pPr>
        <w:numPr>
          <w:ilvl w:val="1"/>
          <w:numId w:val="3"/>
        </w:numPr>
        <w:ind w:left="1440" w:hanging="360"/>
        <w:rPr>
          <w:u w:val="none"/>
        </w:rPr>
      </w:pPr>
      <w:r w:rsidDel="00000000" w:rsidR="00000000" w:rsidRPr="00000000">
        <w:rPr>
          <w:shd w:fill="abea91" w:val="clear"/>
          <w:rtl w:val="0"/>
        </w:rPr>
        <w:t xml:space="preserve">Rana</w:t>
      </w:r>
      <w:r w:rsidDel="00000000" w:rsidR="00000000" w:rsidRPr="00000000">
        <w:rPr>
          <w:rtl w:val="0"/>
        </w:rPr>
        <w:t xml:space="preserve"> - Class Diagrams- </w:t>
      </w:r>
      <w:r w:rsidDel="00000000" w:rsidR="00000000" w:rsidRPr="00000000">
        <w:rPr>
          <w:b w:val="1"/>
          <w:rtl w:val="0"/>
        </w:rPr>
        <w:t xml:space="preserve">Estimate: 24 hours</w:t>
      </w:r>
      <w:r w:rsidDel="00000000" w:rsidR="00000000" w:rsidRPr="00000000">
        <w:rPr>
          <w:rtl w:val="0"/>
        </w:rPr>
      </w:r>
    </w:p>
    <w:p w:rsidR="00000000" w:rsidDel="00000000" w:rsidP="00000000" w:rsidRDefault="00000000" w:rsidRPr="00000000" w14:paraId="00000026">
      <w:pPr>
        <w:numPr>
          <w:ilvl w:val="1"/>
          <w:numId w:val="3"/>
        </w:numPr>
        <w:ind w:left="1440" w:hanging="360"/>
        <w:rPr>
          <w:u w:val="none"/>
        </w:rPr>
      </w:pPr>
      <w:r w:rsidDel="00000000" w:rsidR="00000000" w:rsidRPr="00000000">
        <w:rPr>
          <w:shd w:fill="abea91" w:val="clear"/>
          <w:rtl w:val="0"/>
        </w:rPr>
        <w:t xml:space="preserve">Rana</w:t>
      </w:r>
      <w:r w:rsidDel="00000000" w:rsidR="00000000" w:rsidRPr="00000000">
        <w:rPr>
          <w:rtl w:val="0"/>
        </w:rPr>
        <w:t xml:space="preserve"> - </w:t>
      </w:r>
      <w:r w:rsidDel="00000000" w:rsidR="00000000" w:rsidRPr="00000000">
        <w:rPr>
          <w:highlight w:val="cyan"/>
          <w:rtl w:val="0"/>
        </w:rPr>
        <w:t xml:space="preserve">Creation of backlog item's - </w:t>
      </w:r>
      <w:r w:rsidDel="00000000" w:rsidR="00000000" w:rsidRPr="00000000">
        <w:rPr>
          <w:b w:val="1"/>
          <w:highlight w:val="cyan"/>
          <w:rtl w:val="0"/>
        </w:rPr>
        <w:t xml:space="preserve">Estimate: end of day</w:t>
      </w:r>
      <w:r w:rsidDel="00000000" w:rsidR="00000000" w:rsidRPr="00000000">
        <w:rPr>
          <w:rtl w:val="0"/>
        </w:rPr>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Yellow highlights in aluns notes in this document will be sprint 2, and blue will be for backlog</w:t>
      </w:r>
    </w:p>
    <w:p w:rsidR="00000000" w:rsidDel="00000000" w:rsidP="00000000" w:rsidRDefault="00000000" w:rsidRPr="00000000" w14:paraId="00000028">
      <w:pPr>
        <w:numPr>
          <w:ilvl w:val="1"/>
          <w:numId w:val="3"/>
        </w:numPr>
        <w:ind w:left="1440" w:hanging="360"/>
        <w:rPr>
          <w:u w:val="none"/>
        </w:rPr>
      </w:pPr>
      <w:r w:rsidDel="00000000" w:rsidR="00000000" w:rsidRPr="00000000">
        <w:rPr>
          <w:shd w:fill="abea91" w:val="clear"/>
          <w:rtl w:val="0"/>
        </w:rPr>
        <w:t xml:space="preserve">Rana</w:t>
      </w:r>
      <w:r w:rsidDel="00000000" w:rsidR="00000000" w:rsidRPr="00000000">
        <w:rPr>
          <w:rtl w:val="0"/>
        </w:rPr>
        <w:t xml:space="preserve"> - Take a look at Jira and connect github - </w:t>
      </w:r>
      <w:r w:rsidDel="00000000" w:rsidR="00000000" w:rsidRPr="00000000">
        <w:rPr>
          <w:b w:val="1"/>
          <w:rtl w:val="0"/>
        </w:rPr>
        <w:t xml:space="preserve">Estimate: wednesday</w:t>
      </w:r>
      <w:r w:rsidDel="00000000" w:rsidR="00000000" w:rsidRPr="00000000">
        <w:rPr>
          <w:rtl w:val="0"/>
        </w:rPr>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Alun - Static Html empty project and repository (steps in notes) - </w:t>
      </w:r>
      <w:r w:rsidDel="00000000" w:rsidR="00000000" w:rsidRPr="00000000">
        <w:rPr>
          <w:b w:val="1"/>
          <w:rtl w:val="0"/>
        </w:rPr>
        <w:t xml:space="preserve">Estimate: end of today</w:t>
      </w:r>
      <w:r w:rsidDel="00000000" w:rsidR="00000000" w:rsidRPr="00000000">
        <w:rPr>
          <w:rtl w:val="0"/>
        </w:rPr>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Alun - Creation of base react project (steps in notes)- </w:t>
      </w:r>
      <w:r w:rsidDel="00000000" w:rsidR="00000000" w:rsidRPr="00000000">
        <w:rPr>
          <w:b w:val="1"/>
          <w:rtl w:val="0"/>
        </w:rPr>
        <w:t xml:space="preserve">Estimate: end of today</w:t>
      </w:r>
      <w:r w:rsidDel="00000000" w:rsidR="00000000" w:rsidRPr="00000000">
        <w:rPr>
          <w:rtl w:val="0"/>
        </w:rPr>
      </w:r>
    </w:p>
    <w:p w:rsidR="00000000" w:rsidDel="00000000" w:rsidP="00000000" w:rsidRDefault="00000000" w:rsidRPr="00000000" w14:paraId="0000002B">
      <w:pPr>
        <w:numPr>
          <w:ilvl w:val="1"/>
          <w:numId w:val="3"/>
        </w:numPr>
        <w:ind w:left="1440" w:hanging="360"/>
        <w:rPr>
          <w:u w:val="none"/>
        </w:rPr>
      </w:pPr>
      <w:r w:rsidDel="00000000" w:rsidR="00000000" w:rsidRPr="00000000">
        <w:rPr>
          <w:shd w:fill="c199ea" w:val="clear"/>
          <w:rtl w:val="0"/>
        </w:rPr>
        <w:t xml:space="preserve">All</w:t>
      </w:r>
      <w:r w:rsidDel="00000000" w:rsidR="00000000" w:rsidRPr="00000000">
        <w:rPr>
          <w:rtl w:val="0"/>
        </w:rPr>
        <w:t xml:space="preserve"> - Background reading on Material UI, Bootstrap, no framework to make decision on styling to use in project - </w:t>
      </w:r>
      <w:r w:rsidDel="00000000" w:rsidR="00000000" w:rsidRPr="00000000">
        <w:rPr>
          <w:b w:val="1"/>
          <w:rtl w:val="0"/>
        </w:rPr>
        <w:t xml:space="preserve">Estimate: before wednesday</w:t>
      </w:r>
      <w:r w:rsidDel="00000000" w:rsidR="00000000" w:rsidRPr="00000000">
        <w:rPr>
          <w:rtl w:val="0"/>
        </w:rPr>
      </w:r>
    </w:p>
    <w:p w:rsidR="00000000" w:rsidDel="00000000" w:rsidP="00000000" w:rsidRDefault="00000000" w:rsidRPr="00000000" w14:paraId="0000002C">
      <w:pPr>
        <w:numPr>
          <w:ilvl w:val="2"/>
          <w:numId w:val="3"/>
        </w:numPr>
        <w:ind w:left="2160" w:hanging="360"/>
        <w:rPr>
          <w:b w:val="1"/>
        </w:rPr>
      </w:pPr>
      <w:r w:rsidDel="00000000" w:rsidR="00000000" w:rsidRPr="00000000">
        <w:rPr>
          <w:b w:val="1"/>
          <w:u w:val="single"/>
          <w:rtl w:val="0"/>
        </w:rPr>
        <w:t xml:space="preserve">Considerations</w:t>
      </w:r>
    </w:p>
    <w:p w:rsidR="00000000" w:rsidDel="00000000" w:rsidP="00000000" w:rsidRDefault="00000000" w:rsidRPr="00000000" w14:paraId="0000002D">
      <w:pPr>
        <w:numPr>
          <w:ilvl w:val="3"/>
          <w:numId w:val="3"/>
        </w:numPr>
        <w:ind w:left="2880" w:hanging="360"/>
        <w:rPr>
          <w:b w:val="1"/>
        </w:rPr>
      </w:pPr>
      <w:r w:rsidDel="00000000" w:rsidR="00000000" w:rsidRPr="00000000">
        <w:rPr>
          <w:b w:val="1"/>
          <w:u w:val="single"/>
          <w:rtl w:val="0"/>
        </w:rPr>
        <w:t xml:space="preserve">Timing</w:t>
      </w:r>
    </w:p>
    <w:p w:rsidR="00000000" w:rsidDel="00000000" w:rsidP="00000000" w:rsidRDefault="00000000" w:rsidRPr="00000000" w14:paraId="0000002E">
      <w:pPr>
        <w:numPr>
          <w:ilvl w:val="3"/>
          <w:numId w:val="3"/>
        </w:numPr>
        <w:ind w:left="2880" w:hanging="360"/>
        <w:rPr>
          <w:b w:val="1"/>
        </w:rPr>
      </w:pPr>
      <w:r w:rsidDel="00000000" w:rsidR="00000000" w:rsidRPr="00000000">
        <w:rPr>
          <w:b w:val="1"/>
          <w:u w:val="single"/>
          <w:rtl w:val="0"/>
        </w:rPr>
        <w:t xml:space="preserve">personal learning</w:t>
      </w:r>
    </w:p>
    <w:p w:rsidR="00000000" w:rsidDel="00000000" w:rsidP="00000000" w:rsidRDefault="00000000" w:rsidRPr="00000000" w14:paraId="0000002F">
      <w:pPr>
        <w:numPr>
          <w:ilvl w:val="1"/>
          <w:numId w:val="3"/>
        </w:numPr>
        <w:ind w:left="1440" w:hanging="360"/>
        <w:rPr>
          <w:u w:val="none"/>
        </w:rPr>
      </w:pPr>
      <w:r w:rsidDel="00000000" w:rsidR="00000000" w:rsidRPr="00000000">
        <w:rPr>
          <w:shd w:fill="c199ea" w:val="clear"/>
          <w:rtl w:val="0"/>
        </w:rPr>
        <w:t xml:space="preserve">All</w:t>
      </w:r>
      <w:r w:rsidDel="00000000" w:rsidR="00000000" w:rsidRPr="00000000">
        <w:rPr>
          <w:rtl w:val="0"/>
        </w:rPr>
        <w:t xml:space="preserve"> - </w:t>
      </w:r>
      <w:r w:rsidDel="00000000" w:rsidR="00000000" w:rsidRPr="00000000">
        <w:rPr>
          <w:b w:val="1"/>
          <w:u w:val="single"/>
          <w:rtl w:val="0"/>
        </w:rPr>
        <w:t xml:space="preserve">Github - Working and committing changes to the same codebase in static HTML css project</w:t>
      </w:r>
      <w:r w:rsidDel="00000000" w:rsidR="00000000" w:rsidRPr="00000000">
        <w:rPr>
          <w:rtl w:val="0"/>
        </w:rPr>
        <w:t xml:space="preserve"> - </w:t>
      </w:r>
      <w:r w:rsidDel="00000000" w:rsidR="00000000" w:rsidRPr="00000000">
        <w:rPr>
          <w:b w:val="1"/>
          <w:rtl w:val="0"/>
        </w:rPr>
        <w:t xml:space="preserve">Estimate: Wednesday</w:t>
      </w:r>
    </w:p>
    <w:p w:rsidR="00000000" w:rsidDel="00000000" w:rsidP="00000000" w:rsidRDefault="00000000" w:rsidRPr="00000000" w14:paraId="00000030">
      <w:pPr>
        <w:numPr>
          <w:ilvl w:val="2"/>
          <w:numId w:val="3"/>
        </w:numPr>
        <w:ind w:left="2160" w:hanging="360"/>
        <w:rPr/>
      </w:pPr>
      <w:r w:rsidDel="00000000" w:rsidR="00000000" w:rsidRPr="00000000">
        <w:rPr>
          <w:rtl w:val="0"/>
        </w:rPr>
        <w:t xml:space="preserve">https://github.com/techreturners/ProjectTipsAndWorkflow</w:t>
      </w:r>
    </w:p>
    <w:p w:rsidR="00000000" w:rsidDel="00000000" w:rsidP="00000000" w:rsidRDefault="00000000" w:rsidRPr="00000000" w14:paraId="00000031">
      <w:pPr>
        <w:numPr>
          <w:ilvl w:val="1"/>
          <w:numId w:val="3"/>
        </w:numPr>
        <w:ind w:left="1440" w:hanging="360"/>
        <w:rPr>
          <w:b w:val="1"/>
        </w:rPr>
      </w:pPr>
      <w:r w:rsidDel="00000000" w:rsidR="00000000" w:rsidRPr="00000000">
        <w:rPr>
          <w:b w:val="1"/>
          <w:u w:val="single"/>
          <w:rtl w:val="0"/>
        </w:rPr>
        <w:t xml:space="preserve">Setup meeting for Wednesday morning 10am</w:t>
      </w:r>
    </w:p>
    <w:p w:rsidR="00000000" w:rsidDel="00000000" w:rsidP="00000000" w:rsidRDefault="00000000" w:rsidRPr="00000000" w14:paraId="00000032">
      <w:pPr>
        <w:numPr>
          <w:ilvl w:val="1"/>
          <w:numId w:val="3"/>
        </w:numPr>
        <w:ind w:left="1440" w:hanging="360"/>
        <w:rPr>
          <w:b w:val="1"/>
        </w:rPr>
      </w:pPr>
      <w:r w:rsidDel="00000000" w:rsidR="00000000" w:rsidRPr="00000000">
        <w:rPr>
          <w:b w:val="1"/>
          <w:u w:val="single"/>
          <w:rtl w:val="0"/>
        </w:rPr>
        <w:t xml:space="preserve">Trying sprint review on Thursday and see if we need a meeting on friday or not</w:t>
      </w:r>
      <w:r w:rsidDel="00000000" w:rsidR="00000000" w:rsidRPr="00000000">
        <w:rPr>
          <w:rtl w:val="0"/>
        </w:rPr>
      </w:r>
    </w:p>
    <w:p w:rsidR="00000000" w:rsidDel="00000000" w:rsidP="00000000" w:rsidRDefault="00000000" w:rsidRPr="00000000" w14:paraId="00000033">
      <w:pPr>
        <w:pStyle w:val="Heading1"/>
        <w:keepNext w:val="0"/>
        <w:keepLines w:val="0"/>
        <w:spacing w:after="0" w:before="480" w:line="240" w:lineRule="auto"/>
        <w:rPr>
          <w:rFonts w:ascii="Oswald" w:cs="Oswald" w:eastAsia="Oswald" w:hAnsi="Oswald"/>
          <w:color w:val="424242"/>
          <w:sz w:val="28"/>
          <w:szCs w:val="28"/>
        </w:rPr>
      </w:pPr>
      <w:bookmarkStart w:colFirst="0" w:colLast="0" w:name="_5l1bhewslsvh" w:id="5"/>
      <w:bookmarkEnd w:id="5"/>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AG</w:t>
      </w:r>
      <w:r w:rsidDel="00000000" w:rsidR="00000000" w:rsidRPr="00000000">
        <w:rPr>
          <w:rtl w:val="0"/>
        </w:rPr>
        <w:t xml:space="preserve">: To discuss:</w:t>
      </w:r>
    </w:p>
    <w:p w:rsidR="00000000" w:rsidDel="00000000" w:rsidP="00000000" w:rsidRDefault="00000000" w:rsidRPr="00000000" w14:paraId="00000036">
      <w:pPr>
        <w:numPr>
          <w:ilvl w:val="1"/>
          <w:numId w:val="1"/>
        </w:numPr>
        <w:ind w:left="1440" w:hanging="360"/>
        <w:rPr>
          <w:highlight w:val="yellow"/>
        </w:rPr>
      </w:pPr>
      <w:commentRangeStart w:id="0"/>
      <w:r w:rsidDel="00000000" w:rsidR="00000000" w:rsidRPr="00000000">
        <w:rPr>
          <w:highlight w:val="yellow"/>
          <w:rtl w:val="0"/>
        </w:rPr>
        <w:t xml:space="preserve">Static HTML CSS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numPr>
          <w:ilvl w:val="2"/>
          <w:numId w:val="1"/>
        </w:numPr>
        <w:ind w:left="2160" w:hanging="360"/>
        <w:rPr>
          <w:highlight w:val="yellow"/>
        </w:rPr>
      </w:pPr>
      <w:r w:rsidDel="00000000" w:rsidR="00000000" w:rsidRPr="00000000">
        <w:rPr>
          <w:highlight w:val="yellow"/>
          <w:rtl w:val="0"/>
        </w:rPr>
        <w:t xml:space="preserve">Finalise wireframe pages(s)</w:t>
      </w:r>
    </w:p>
    <w:p w:rsidR="00000000" w:rsidDel="00000000" w:rsidP="00000000" w:rsidRDefault="00000000" w:rsidRPr="00000000" w14:paraId="00000038">
      <w:pPr>
        <w:numPr>
          <w:ilvl w:val="2"/>
          <w:numId w:val="1"/>
        </w:numPr>
        <w:ind w:left="2160" w:hanging="360"/>
        <w:rPr>
          <w:highlight w:val="yellow"/>
        </w:rPr>
      </w:pPr>
      <w:commentRangeStart w:id="1"/>
      <w:r w:rsidDel="00000000" w:rsidR="00000000" w:rsidRPr="00000000">
        <w:rPr>
          <w:highlight w:val="yellow"/>
          <w:rtl w:val="0"/>
        </w:rPr>
        <w:t xml:space="preserve">Github</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numPr>
          <w:ilvl w:val="3"/>
          <w:numId w:val="1"/>
        </w:numPr>
        <w:ind w:left="2880" w:hanging="360"/>
        <w:rPr>
          <w:highlight w:val="yellow"/>
        </w:rPr>
      </w:pPr>
      <w:r w:rsidDel="00000000" w:rsidR="00000000" w:rsidRPr="00000000">
        <w:rPr>
          <w:highlight w:val="yellow"/>
          <w:rtl w:val="0"/>
        </w:rPr>
        <w:t xml:space="preserve">Create Repository (separate from existing front end repository)</w:t>
      </w:r>
    </w:p>
    <w:p w:rsidR="00000000" w:rsidDel="00000000" w:rsidP="00000000" w:rsidRDefault="00000000" w:rsidRPr="00000000" w14:paraId="0000003A">
      <w:pPr>
        <w:numPr>
          <w:ilvl w:val="3"/>
          <w:numId w:val="1"/>
        </w:numPr>
        <w:ind w:left="2880" w:hanging="360"/>
        <w:rPr>
          <w:b w:val="1"/>
          <w:highlight w:val="yellow"/>
        </w:rPr>
      </w:pPr>
      <w:r w:rsidDel="00000000" w:rsidR="00000000" w:rsidRPr="00000000">
        <w:rPr>
          <w:b w:val="1"/>
          <w:highlight w:val="yellow"/>
          <w:u w:val="single"/>
          <w:rtl w:val="0"/>
        </w:rPr>
        <w:t xml:space="preserve">We need a separate repo for this (confirmed with James).</w:t>
      </w:r>
    </w:p>
    <w:p w:rsidR="00000000" w:rsidDel="00000000" w:rsidP="00000000" w:rsidRDefault="00000000" w:rsidRPr="00000000" w14:paraId="0000003B">
      <w:pPr>
        <w:numPr>
          <w:ilvl w:val="2"/>
          <w:numId w:val="1"/>
        </w:numPr>
        <w:ind w:left="2160" w:hanging="360"/>
        <w:rPr>
          <w:highlight w:val="yellow"/>
        </w:rPr>
      </w:pPr>
      <w:r w:rsidDel="00000000" w:rsidR="00000000" w:rsidRPr="00000000">
        <w:rPr>
          <w:highlight w:val="yellow"/>
          <w:rtl w:val="0"/>
        </w:rPr>
        <w:t xml:space="preserve">Coding</w:t>
      </w:r>
    </w:p>
    <w:p w:rsidR="00000000" w:rsidDel="00000000" w:rsidP="00000000" w:rsidRDefault="00000000" w:rsidRPr="00000000" w14:paraId="0000003C">
      <w:pPr>
        <w:numPr>
          <w:ilvl w:val="3"/>
          <w:numId w:val="1"/>
        </w:numPr>
        <w:ind w:left="2880" w:hanging="360"/>
        <w:rPr>
          <w:highlight w:val="yellow"/>
        </w:rPr>
      </w:pPr>
      <w:r w:rsidDel="00000000" w:rsidR="00000000" w:rsidRPr="00000000">
        <w:rPr>
          <w:highlight w:val="yellow"/>
          <w:rtl w:val="0"/>
        </w:rPr>
        <w:t xml:space="preserve">Create empty project with basic html and css structure</w:t>
      </w:r>
    </w:p>
    <w:p w:rsidR="00000000" w:rsidDel="00000000" w:rsidP="00000000" w:rsidRDefault="00000000" w:rsidRPr="00000000" w14:paraId="0000003D">
      <w:pPr>
        <w:numPr>
          <w:ilvl w:val="3"/>
          <w:numId w:val="1"/>
        </w:numPr>
        <w:ind w:left="2880" w:hanging="360"/>
        <w:rPr>
          <w:highlight w:val="yellow"/>
        </w:rPr>
      </w:pPr>
      <w:r w:rsidDel="00000000" w:rsidR="00000000" w:rsidRPr="00000000">
        <w:rPr>
          <w:highlight w:val="yellow"/>
          <w:rtl w:val="0"/>
        </w:rPr>
        <w:t xml:space="preserve">Upload to github</w:t>
      </w:r>
    </w:p>
    <w:p w:rsidR="00000000" w:rsidDel="00000000" w:rsidP="00000000" w:rsidRDefault="00000000" w:rsidRPr="00000000" w14:paraId="0000003E">
      <w:pPr>
        <w:numPr>
          <w:ilvl w:val="3"/>
          <w:numId w:val="1"/>
        </w:numPr>
        <w:ind w:left="2880" w:hanging="360"/>
        <w:rPr>
          <w:highlight w:val="yellow"/>
        </w:rPr>
      </w:pPr>
      <w:r w:rsidDel="00000000" w:rsidR="00000000" w:rsidRPr="00000000">
        <w:rPr>
          <w:highlight w:val="yellow"/>
          <w:rtl w:val="0"/>
        </w:rPr>
        <w:t xml:space="preserve">Code wireframe page(s) to static html css</w:t>
      </w:r>
    </w:p>
    <w:p w:rsidR="00000000" w:rsidDel="00000000" w:rsidP="00000000" w:rsidRDefault="00000000" w:rsidRPr="00000000" w14:paraId="0000003F">
      <w:pPr>
        <w:numPr>
          <w:ilvl w:val="3"/>
          <w:numId w:val="1"/>
        </w:numPr>
        <w:ind w:left="2880" w:hanging="360"/>
        <w:rPr>
          <w:highlight w:val="yellow"/>
        </w:rPr>
      </w:pPr>
      <w:r w:rsidDel="00000000" w:rsidR="00000000" w:rsidRPr="00000000">
        <w:rPr>
          <w:highlight w:val="yellow"/>
          <w:rtl w:val="0"/>
        </w:rPr>
        <w:t xml:space="preserve">Upload changes to github</w:t>
      </w:r>
    </w:p>
    <w:p w:rsidR="00000000" w:rsidDel="00000000" w:rsidP="00000000" w:rsidRDefault="00000000" w:rsidRPr="00000000" w14:paraId="00000040">
      <w:pPr>
        <w:numPr>
          <w:ilvl w:val="3"/>
          <w:numId w:val="1"/>
        </w:numPr>
        <w:ind w:left="2880" w:hanging="360"/>
        <w:rPr>
          <w:b w:val="1"/>
          <w:highlight w:val="yellow"/>
        </w:rPr>
      </w:pPr>
      <w:r w:rsidDel="00000000" w:rsidR="00000000" w:rsidRPr="00000000">
        <w:rPr>
          <w:b w:val="1"/>
          <w:highlight w:val="yellow"/>
          <w:u w:val="single"/>
          <w:rtl w:val="0"/>
        </w:rPr>
        <w:t xml:space="preserve">Note: We must do multiple commits and ideally by multiple people. This covers requirements for assignment 2 this week.</w:t>
      </w:r>
    </w:p>
    <w:p w:rsidR="00000000" w:rsidDel="00000000" w:rsidP="00000000" w:rsidRDefault="00000000" w:rsidRPr="00000000" w14:paraId="00000041">
      <w:pPr>
        <w:numPr>
          <w:ilvl w:val="1"/>
          <w:numId w:val="1"/>
        </w:numPr>
        <w:ind w:left="1440" w:hanging="360"/>
        <w:rPr>
          <w:highlight w:val="yellow"/>
        </w:rPr>
      </w:pPr>
      <w:r w:rsidDel="00000000" w:rsidR="00000000" w:rsidRPr="00000000">
        <w:rPr>
          <w:highlight w:val="yellow"/>
          <w:rtl w:val="0"/>
        </w:rPr>
        <w:t xml:space="preserve">React</w:t>
      </w:r>
    </w:p>
    <w:p w:rsidR="00000000" w:rsidDel="00000000" w:rsidP="00000000" w:rsidRDefault="00000000" w:rsidRPr="00000000" w14:paraId="00000042">
      <w:pPr>
        <w:numPr>
          <w:ilvl w:val="2"/>
          <w:numId w:val="1"/>
        </w:numPr>
        <w:ind w:left="2160" w:hanging="360"/>
        <w:rPr>
          <w:highlight w:val="yellow"/>
        </w:rPr>
      </w:pPr>
      <w:r w:rsidDel="00000000" w:rsidR="00000000" w:rsidRPr="00000000">
        <w:rPr>
          <w:highlight w:val="yellow"/>
          <w:rtl w:val="0"/>
        </w:rPr>
        <w:t xml:space="preserve">Create Initial react code base via installation under under main frontend repository</w:t>
      </w:r>
    </w:p>
    <w:p w:rsidR="00000000" w:rsidDel="00000000" w:rsidP="00000000" w:rsidRDefault="00000000" w:rsidRPr="00000000" w14:paraId="00000043">
      <w:pPr>
        <w:numPr>
          <w:ilvl w:val="3"/>
          <w:numId w:val="1"/>
        </w:numPr>
        <w:ind w:left="2880" w:hanging="360"/>
        <w:rPr>
          <w:highlight w:val="yellow"/>
        </w:rPr>
      </w:pPr>
      <w:r w:rsidDel="00000000" w:rsidR="00000000" w:rsidRPr="00000000">
        <w:rPr>
          <w:highlight w:val="yellow"/>
          <w:rtl w:val="0"/>
        </w:rPr>
        <w:t xml:space="preserve">npx create-react-app tr_sunshine_react_application</w:t>
      </w:r>
    </w:p>
    <w:p w:rsidR="00000000" w:rsidDel="00000000" w:rsidP="00000000" w:rsidRDefault="00000000" w:rsidRPr="00000000" w14:paraId="00000044">
      <w:pPr>
        <w:numPr>
          <w:ilvl w:val="2"/>
          <w:numId w:val="1"/>
        </w:numPr>
        <w:ind w:left="2160" w:hanging="360"/>
        <w:rPr>
          <w:highlight w:val="yellow"/>
        </w:rPr>
      </w:pPr>
      <w:r w:rsidDel="00000000" w:rsidR="00000000" w:rsidRPr="00000000">
        <w:rPr>
          <w:highlight w:val="yellow"/>
          <w:rtl w:val="0"/>
        </w:rPr>
        <w:t xml:space="preserve">Install additional frameworks and components</w:t>
      </w:r>
    </w:p>
    <w:p w:rsidR="00000000" w:rsidDel="00000000" w:rsidP="00000000" w:rsidRDefault="00000000" w:rsidRPr="00000000" w14:paraId="00000045">
      <w:pPr>
        <w:numPr>
          <w:ilvl w:val="3"/>
          <w:numId w:val="1"/>
        </w:numPr>
        <w:ind w:left="2880" w:hanging="360"/>
        <w:rPr>
          <w:highlight w:val="yellow"/>
        </w:rPr>
      </w:pPr>
      <w:r w:rsidDel="00000000" w:rsidR="00000000" w:rsidRPr="00000000">
        <w:rPr>
          <w:highlight w:val="yellow"/>
          <w:rtl w:val="0"/>
        </w:rPr>
        <w:t xml:space="preserve">React routers</w:t>
      </w:r>
    </w:p>
    <w:p w:rsidR="00000000" w:rsidDel="00000000" w:rsidP="00000000" w:rsidRDefault="00000000" w:rsidRPr="00000000" w14:paraId="00000046">
      <w:pPr>
        <w:numPr>
          <w:ilvl w:val="4"/>
          <w:numId w:val="1"/>
        </w:numPr>
        <w:ind w:left="3600" w:hanging="360"/>
        <w:rPr>
          <w:highlight w:val="yellow"/>
        </w:rPr>
      </w:pPr>
      <w:r w:rsidDel="00000000" w:rsidR="00000000" w:rsidRPr="00000000">
        <w:rPr>
          <w:highlight w:val="yellow"/>
          <w:rtl w:val="0"/>
        </w:rPr>
        <w:t xml:space="preserve">npm install react-router-dom</w:t>
      </w:r>
    </w:p>
    <w:p w:rsidR="00000000" w:rsidDel="00000000" w:rsidP="00000000" w:rsidRDefault="00000000" w:rsidRPr="00000000" w14:paraId="00000047">
      <w:pPr>
        <w:numPr>
          <w:ilvl w:val="4"/>
          <w:numId w:val="1"/>
        </w:numPr>
        <w:ind w:left="3600" w:hanging="360"/>
        <w:rPr>
          <w:highlight w:val="yellow"/>
        </w:rPr>
      </w:pPr>
      <w:r w:rsidDel="00000000" w:rsidR="00000000" w:rsidRPr="00000000">
        <w:rPr>
          <w:highlight w:val="yellow"/>
          <w:rtl w:val="0"/>
        </w:rPr>
        <w:t xml:space="preserve">Example use: </w:t>
      </w:r>
      <w:hyperlink r:id="rId12">
        <w:r w:rsidDel="00000000" w:rsidR="00000000" w:rsidRPr="00000000">
          <w:rPr>
            <w:color w:val="1155cc"/>
            <w:highlight w:val="yellow"/>
            <w:rtl w:val="0"/>
          </w:rPr>
          <w:t xml:space="preserve">https://reactrouter.com/web/example/basic</w:t>
        </w:r>
      </w:hyperlink>
      <w:r w:rsidDel="00000000" w:rsidR="00000000" w:rsidRPr="00000000">
        <w:rPr>
          <w:rtl w:val="0"/>
        </w:rPr>
      </w:r>
    </w:p>
    <w:p w:rsidR="00000000" w:rsidDel="00000000" w:rsidP="00000000" w:rsidRDefault="00000000" w:rsidRPr="00000000" w14:paraId="00000048">
      <w:pPr>
        <w:numPr>
          <w:ilvl w:val="3"/>
          <w:numId w:val="1"/>
        </w:numPr>
        <w:spacing w:after="0" w:afterAutospacing="0"/>
        <w:ind w:left="2880" w:hanging="360"/>
        <w:rPr>
          <w:highlight w:val="yellow"/>
        </w:rPr>
      </w:pPr>
      <w:r w:rsidDel="00000000" w:rsidR="00000000" w:rsidRPr="00000000">
        <w:rPr>
          <w:highlight w:val="yellow"/>
          <w:rtl w:val="0"/>
        </w:rPr>
        <w:t xml:space="preserve">Material UI </w:t>
      </w:r>
    </w:p>
    <w:p w:rsidR="00000000" w:rsidDel="00000000" w:rsidP="00000000" w:rsidRDefault="00000000" w:rsidRPr="00000000" w14:paraId="00000049">
      <w:pPr>
        <w:numPr>
          <w:ilvl w:val="4"/>
          <w:numId w:val="1"/>
        </w:numPr>
        <w:spacing w:after="0" w:afterAutospacing="0" w:before="0" w:beforeAutospacing="0" w:lineRule="auto"/>
        <w:ind w:left="3600" w:hanging="360"/>
        <w:rPr>
          <w:highlight w:val="yellow"/>
        </w:rPr>
      </w:pPr>
      <w:r w:rsidDel="00000000" w:rsidR="00000000" w:rsidRPr="00000000">
        <w:rPr>
          <w:highlight w:val="yellow"/>
          <w:rtl w:val="0"/>
        </w:rPr>
        <w:t xml:space="preserve">npm install @material-ui/core</w:t>
      </w:r>
    </w:p>
    <w:p w:rsidR="00000000" w:rsidDel="00000000" w:rsidP="00000000" w:rsidRDefault="00000000" w:rsidRPr="00000000" w14:paraId="0000004A">
      <w:pPr>
        <w:numPr>
          <w:ilvl w:val="4"/>
          <w:numId w:val="1"/>
        </w:numPr>
        <w:spacing w:after="0" w:afterAutospacing="0"/>
        <w:ind w:left="3600" w:hanging="360"/>
        <w:rPr>
          <w:highlight w:val="yellow"/>
        </w:rPr>
      </w:pPr>
      <w:r w:rsidDel="00000000" w:rsidR="00000000" w:rsidRPr="00000000">
        <w:rPr>
          <w:highlight w:val="yellow"/>
          <w:rtl w:val="0"/>
        </w:rPr>
        <w:t xml:space="preserve">https://material-ui.com/</w:t>
      </w:r>
      <w:r w:rsidDel="00000000" w:rsidR="00000000" w:rsidRPr="00000000">
        <w:rPr>
          <w:rtl w:val="0"/>
        </w:rPr>
      </w:r>
    </w:p>
    <w:p w:rsidR="00000000" w:rsidDel="00000000" w:rsidP="00000000" w:rsidRDefault="00000000" w:rsidRPr="00000000" w14:paraId="0000004B">
      <w:pPr>
        <w:numPr>
          <w:ilvl w:val="4"/>
          <w:numId w:val="1"/>
        </w:numPr>
        <w:spacing w:after="0" w:afterAutospacing="0" w:before="0" w:beforeAutospacing="0" w:lineRule="auto"/>
        <w:ind w:left="3600" w:hanging="360"/>
        <w:rPr>
          <w:highlight w:val="yellow"/>
        </w:rPr>
      </w:pPr>
      <w:r w:rsidDel="00000000" w:rsidR="00000000" w:rsidRPr="00000000">
        <w:rPr>
          <w:highlight w:val="yellow"/>
          <w:rtl w:val="0"/>
        </w:rPr>
        <w:t xml:space="preserve">Note: material ui was mentioned as a possible css framework to use with react. But there are other possibilities, such as ‘React Bootstrap’ - https://react-bootstrap.github.io/</w:t>
      </w:r>
    </w:p>
    <w:p w:rsidR="00000000" w:rsidDel="00000000" w:rsidP="00000000" w:rsidRDefault="00000000" w:rsidRPr="00000000" w14:paraId="0000004C">
      <w:pPr>
        <w:numPr>
          <w:ilvl w:val="3"/>
          <w:numId w:val="1"/>
        </w:numPr>
        <w:spacing w:after="0" w:afterAutospacing="0" w:before="0" w:beforeAutospacing="0" w:lineRule="auto"/>
        <w:ind w:left="2880" w:hanging="360"/>
        <w:rPr>
          <w:highlight w:val="yellow"/>
        </w:rPr>
      </w:pPr>
      <w:r w:rsidDel="00000000" w:rsidR="00000000" w:rsidRPr="00000000">
        <w:rPr>
          <w:highlight w:val="yellow"/>
          <w:rtl w:val="0"/>
        </w:rPr>
        <w:t xml:space="preserve">Upload changes to github</w:t>
      </w:r>
      <w:r w:rsidDel="00000000" w:rsidR="00000000" w:rsidRPr="00000000">
        <w:rPr>
          <w:rtl w:val="0"/>
        </w:rPr>
      </w:r>
    </w:p>
    <w:p w:rsidR="00000000" w:rsidDel="00000000" w:rsidP="00000000" w:rsidRDefault="00000000" w:rsidRPr="00000000" w14:paraId="0000004D">
      <w:pPr>
        <w:numPr>
          <w:ilvl w:val="2"/>
          <w:numId w:val="1"/>
        </w:numPr>
        <w:ind w:left="2160" w:hanging="360"/>
        <w:rPr>
          <w:highlight w:val="yellow"/>
        </w:rPr>
      </w:pPr>
      <w:r w:rsidDel="00000000" w:rsidR="00000000" w:rsidRPr="00000000">
        <w:rPr>
          <w:highlight w:val="yellow"/>
          <w:rtl w:val="0"/>
        </w:rPr>
        <w:t xml:space="preserve">Configure additional frameworks\components</w:t>
      </w:r>
    </w:p>
    <w:p w:rsidR="00000000" w:rsidDel="00000000" w:rsidP="00000000" w:rsidRDefault="00000000" w:rsidRPr="00000000" w14:paraId="0000004E">
      <w:pPr>
        <w:numPr>
          <w:ilvl w:val="3"/>
          <w:numId w:val="1"/>
        </w:numPr>
        <w:ind w:left="2880" w:hanging="360"/>
        <w:rPr>
          <w:highlight w:val="yellow"/>
        </w:rPr>
      </w:pPr>
      <w:r w:rsidDel="00000000" w:rsidR="00000000" w:rsidRPr="00000000">
        <w:rPr>
          <w:highlight w:val="yellow"/>
          <w:rtl w:val="0"/>
        </w:rPr>
        <w:t xml:space="preserve">React router to allow routing of pages</w:t>
      </w:r>
    </w:p>
    <w:p w:rsidR="00000000" w:rsidDel="00000000" w:rsidP="00000000" w:rsidRDefault="00000000" w:rsidRPr="00000000" w14:paraId="0000004F">
      <w:pPr>
        <w:numPr>
          <w:ilvl w:val="3"/>
          <w:numId w:val="1"/>
        </w:numPr>
        <w:ind w:left="2880" w:hanging="360"/>
        <w:rPr>
          <w:highlight w:val="yellow"/>
        </w:rPr>
      </w:pPr>
      <w:r w:rsidDel="00000000" w:rsidR="00000000" w:rsidRPr="00000000">
        <w:rPr>
          <w:highlight w:val="yellow"/>
          <w:rtl w:val="0"/>
        </w:rPr>
        <w:t xml:space="preserve">Material UI</w:t>
      </w:r>
    </w:p>
    <w:p w:rsidR="00000000" w:rsidDel="00000000" w:rsidP="00000000" w:rsidRDefault="00000000" w:rsidRPr="00000000" w14:paraId="00000050">
      <w:pPr>
        <w:numPr>
          <w:ilvl w:val="3"/>
          <w:numId w:val="1"/>
        </w:numPr>
        <w:ind w:left="2880" w:hanging="360"/>
        <w:rPr>
          <w:highlight w:val="yellow"/>
        </w:rPr>
      </w:pPr>
      <w:r w:rsidDel="00000000" w:rsidR="00000000" w:rsidRPr="00000000">
        <w:rPr>
          <w:highlight w:val="yellow"/>
          <w:rtl w:val="0"/>
        </w:rPr>
        <w:t xml:space="preserve">Upload changes to github</w:t>
      </w:r>
    </w:p>
    <w:p w:rsidR="00000000" w:rsidDel="00000000" w:rsidP="00000000" w:rsidRDefault="00000000" w:rsidRPr="00000000" w14:paraId="00000051">
      <w:pPr>
        <w:numPr>
          <w:ilvl w:val="2"/>
          <w:numId w:val="1"/>
        </w:numPr>
        <w:ind w:left="2160" w:hanging="360"/>
        <w:rPr>
          <w:shd w:fill="4a86e8" w:val="clear"/>
        </w:rPr>
      </w:pPr>
      <w:r w:rsidDel="00000000" w:rsidR="00000000" w:rsidRPr="00000000">
        <w:rPr>
          <w:shd w:fill="4a86e8" w:val="clear"/>
          <w:rtl w:val="0"/>
        </w:rPr>
        <w:t xml:space="preserve">Coding</w:t>
      </w:r>
    </w:p>
    <w:p w:rsidR="00000000" w:rsidDel="00000000" w:rsidP="00000000" w:rsidRDefault="00000000" w:rsidRPr="00000000" w14:paraId="00000052">
      <w:pPr>
        <w:numPr>
          <w:ilvl w:val="3"/>
          <w:numId w:val="1"/>
        </w:numPr>
        <w:ind w:left="2880" w:hanging="360"/>
        <w:rPr>
          <w:shd w:fill="4a86e8" w:val="clear"/>
        </w:rPr>
      </w:pPr>
      <w:r w:rsidDel="00000000" w:rsidR="00000000" w:rsidRPr="00000000">
        <w:rPr>
          <w:shd w:fill="4a86e8" w:val="clear"/>
          <w:rtl w:val="0"/>
        </w:rPr>
        <w:t xml:space="preserve">Extract static HTML and CSS code into the react code base structure</w:t>
      </w:r>
    </w:p>
    <w:p w:rsidR="00000000" w:rsidDel="00000000" w:rsidP="00000000" w:rsidRDefault="00000000" w:rsidRPr="00000000" w14:paraId="00000053">
      <w:pPr>
        <w:numPr>
          <w:ilvl w:val="3"/>
          <w:numId w:val="1"/>
        </w:numPr>
        <w:ind w:left="2880" w:hanging="360"/>
        <w:rPr>
          <w:shd w:fill="4a86e8" w:val="clear"/>
        </w:rPr>
      </w:pPr>
      <w:r w:rsidDel="00000000" w:rsidR="00000000" w:rsidRPr="00000000">
        <w:rPr>
          <w:shd w:fill="4a86e8" w:val="clear"/>
          <w:rtl w:val="0"/>
        </w:rPr>
        <w:t xml:space="preserve">Code react routing for multiple pages</w:t>
      </w:r>
    </w:p>
    <w:p w:rsidR="00000000" w:rsidDel="00000000" w:rsidP="00000000" w:rsidRDefault="00000000" w:rsidRPr="00000000" w14:paraId="00000054">
      <w:pPr>
        <w:numPr>
          <w:ilvl w:val="3"/>
          <w:numId w:val="1"/>
        </w:numPr>
        <w:ind w:left="2880" w:hanging="360"/>
        <w:rPr>
          <w:shd w:fill="4a86e8" w:val="clear"/>
        </w:rPr>
      </w:pPr>
      <w:r w:rsidDel="00000000" w:rsidR="00000000" w:rsidRPr="00000000">
        <w:rPr>
          <w:shd w:fill="4a86e8" w:val="clear"/>
          <w:rtl w:val="0"/>
        </w:rPr>
        <w:t xml:space="preserve">Upload changes to github</w:t>
      </w:r>
    </w:p>
    <w:p w:rsidR="00000000" w:rsidDel="00000000" w:rsidP="00000000" w:rsidRDefault="00000000" w:rsidRPr="00000000" w14:paraId="00000055">
      <w:pPr>
        <w:numPr>
          <w:ilvl w:val="1"/>
          <w:numId w:val="1"/>
        </w:numPr>
        <w:ind w:left="1440" w:hanging="360"/>
        <w:rPr>
          <w:highlight w:val="yellow"/>
        </w:rPr>
      </w:pPr>
      <w:r w:rsidDel="00000000" w:rsidR="00000000" w:rsidRPr="00000000">
        <w:rPr>
          <w:highlight w:val="yellow"/>
          <w:rtl w:val="0"/>
        </w:rPr>
        <w:t xml:space="preserve">Github</w:t>
      </w:r>
    </w:p>
    <w:p w:rsidR="00000000" w:rsidDel="00000000" w:rsidP="00000000" w:rsidRDefault="00000000" w:rsidRPr="00000000" w14:paraId="00000056">
      <w:pPr>
        <w:numPr>
          <w:ilvl w:val="2"/>
          <w:numId w:val="1"/>
        </w:numPr>
        <w:ind w:left="2160" w:hanging="360"/>
        <w:rPr>
          <w:highlight w:val="yellow"/>
        </w:rPr>
      </w:pPr>
      <w:r w:rsidDel="00000000" w:rsidR="00000000" w:rsidRPr="00000000">
        <w:rPr>
          <w:highlight w:val="yellow"/>
          <w:rtl w:val="0"/>
        </w:rPr>
        <w:t xml:space="preserve">Everyone practice on a screen share</w:t>
      </w:r>
    </w:p>
    <w:p w:rsidR="00000000" w:rsidDel="00000000" w:rsidP="00000000" w:rsidRDefault="00000000" w:rsidRPr="00000000" w14:paraId="00000057">
      <w:pPr>
        <w:numPr>
          <w:ilvl w:val="3"/>
          <w:numId w:val="1"/>
        </w:numPr>
        <w:ind w:left="2880" w:hanging="360"/>
        <w:rPr>
          <w:highlight w:val="yellow"/>
        </w:rPr>
      </w:pPr>
      <w:r w:rsidDel="00000000" w:rsidR="00000000" w:rsidRPr="00000000">
        <w:rPr>
          <w:highlight w:val="yellow"/>
          <w:rtl w:val="0"/>
        </w:rPr>
        <w:t xml:space="preserve">Working and committing changes to the same codebase - </w:t>
      </w:r>
      <w:hyperlink r:id="rId13">
        <w:r w:rsidDel="00000000" w:rsidR="00000000" w:rsidRPr="00000000">
          <w:rPr>
            <w:color w:val="1155cc"/>
            <w:highlight w:val="yellow"/>
            <w:u w:val="single"/>
            <w:rtl w:val="0"/>
          </w:rPr>
          <w:t xml:space="preserve">https://github.com/techreturners/ProjectTipsAndWorkflow</w:t>
        </w:r>
      </w:hyperlink>
      <w:r w:rsidDel="00000000" w:rsidR="00000000" w:rsidRPr="00000000">
        <w:rPr>
          <w:rtl w:val="0"/>
        </w:rPr>
      </w:r>
    </w:p>
    <w:p w:rsidR="00000000" w:rsidDel="00000000" w:rsidP="00000000" w:rsidRDefault="00000000" w:rsidRPr="00000000" w14:paraId="00000058">
      <w:pPr>
        <w:numPr>
          <w:ilvl w:val="2"/>
          <w:numId w:val="1"/>
        </w:numPr>
        <w:ind w:left="2160" w:hanging="360"/>
        <w:rPr>
          <w:shd w:fill="4a86e8" w:val="clear"/>
        </w:rPr>
      </w:pPr>
      <w:r w:rsidDel="00000000" w:rsidR="00000000" w:rsidRPr="00000000">
        <w:rPr>
          <w:shd w:fill="4a86e8" w:val="clear"/>
          <w:rtl w:val="0"/>
        </w:rPr>
        <w:t xml:space="preserve">Backend Repository </w:t>
      </w:r>
      <w:r w:rsidDel="00000000" w:rsidR="00000000" w:rsidRPr="00000000">
        <w:rPr>
          <w:b w:val="1"/>
          <w:shd w:fill="4a86e8" w:val="clear"/>
          <w:rtl w:val="0"/>
        </w:rPr>
        <w:t xml:space="preserve">(possibly for next week)</w:t>
      </w:r>
    </w:p>
    <w:p w:rsidR="00000000" w:rsidDel="00000000" w:rsidP="00000000" w:rsidRDefault="00000000" w:rsidRPr="00000000" w14:paraId="00000059">
      <w:pPr>
        <w:numPr>
          <w:ilvl w:val="3"/>
          <w:numId w:val="1"/>
        </w:numPr>
        <w:ind w:left="2880" w:hanging="360"/>
        <w:rPr>
          <w:shd w:fill="4a86e8" w:val="clear"/>
        </w:rPr>
      </w:pPr>
      <w:r w:rsidDel="00000000" w:rsidR="00000000" w:rsidRPr="00000000">
        <w:rPr>
          <w:shd w:fill="4a86e8" w:val="clear"/>
          <w:rtl w:val="0"/>
        </w:rPr>
        <w:t xml:space="preserve">Create Serverless Framework project template - </w:t>
      </w:r>
      <w:hyperlink r:id="rId14">
        <w:r w:rsidDel="00000000" w:rsidR="00000000" w:rsidRPr="00000000">
          <w:rPr>
            <w:u w:val="single"/>
            <w:shd w:fill="4a86e8" w:val="clear"/>
            <w:rtl w:val="0"/>
          </w:rPr>
          <w:t xml:space="preserve">https://github.com/techreturners/ProjectTipsAndWorkflow</w:t>
        </w:r>
      </w:hyperlink>
      <w:r w:rsidDel="00000000" w:rsidR="00000000" w:rsidRPr="00000000">
        <w:rPr>
          <w:rtl w:val="0"/>
        </w:rPr>
      </w:r>
    </w:p>
    <w:p w:rsidR="00000000" w:rsidDel="00000000" w:rsidP="00000000" w:rsidRDefault="00000000" w:rsidRPr="00000000" w14:paraId="0000005A">
      <w:pPr>
        <w:numPr>
          <w:ilvl w:val="1"/>
          <w:numId w:val="1"/>
        </w:numPr>
        <w:ind w:left="1440" w:hanging="360"/>
        <w:rPr>
          <w:shd w:fill="4a86e8" w:val="clear"/>
        </w:rPr>
      </w:pPr>
      <w:r w:rsidDel="00000000" w:rsidR="00000000" w:rsidRPr="00000000">
        <w:rPr>
          <w:shd w:fill="4a86e8" w:val="clear"/>
          <w:rtl w:val="0"/>
        </w:rPr>
        <w:t xml:space="preserve">Weather API’s </w:t>
      </w:r>
    </w:p>
    <w:p w:rsidR="00000000" w:rsidDel="00000000" w:rsidP="00000000" w:rsidRDefault="00000000" w:rsidRPr="00000000" w14:paraId="0000005B">
      <w:pPr>
        <w:numPr>
          <w:ilvl w:val="2"/>
          <w:numId w:val="1"/>
        </w:numPr>
        <w:ind w:left="2160" w:hanging="360"/>
        <w:rPr>
          <w:shd w:fill="4a86e8" w:val="clear"/>
        </w:rPr>
      </w:pPr>
      <w:r w:rsidDel="00000000" w:rsidR="00000000" w:rsidRPr="00000000">
        <w:rPr>
          <w:shd w:fill="4a86e8" w:val="clear"/>
          <w:rtl w:val="0"/>
        </w:rPr>
        <w:t xml:space="preserve">Research weather API’s we can use for our project</w:t>
      </w:r>
    </w:p>
    <w:p w:rsidR="00000000" w:rsidDel="00000000" w:rsidP="00000000" w:rsidRDefault="00000000" w:rsidRPr="00000000" w14:paraId="0000005C">
      <w:pPr>
        <w:numPr>
          <w:ilvl w:val="2"/>
          <w:numId w:val="1"/>
        </w:numPr>
        <w:ind w:left="2160" w:hanging="360"/>
        <w:rPr>
          <w:shd w:fill="4a86e8" w:val="clear"/>
        </w:rPr>
      </w:pPr>
      <w:r w:rsidDel="00000000" w:rsidR="00000000" w:rsidRPr="00000000">
        <w:rPr>
          <w:shd w:fill="4a86e8" w:val="clear"/>
          <w:rtl w:val="0"/>
        </w:rPr>
        <w:t xml:space="preserve">Decide which languages to use to integrate with the API’s. Possible options:</w:t>
      </w:r>
    </w:p>
    <w:p w:rsidR="00000000" w:rsidDel="00000000" w:rsidP="00000000" w:rsidRDefault="00000000" w:rsidRPr="00000000" w14:paraId="0000005D">
      <w:pPr>
        <w:numPr>
          <w:ilvl w:val="3"/>
          <w:numId w:val="1"/>
        </w:numPr>
        <w:ind w:left="2880" w:hanging="360"/>
        <w:rPr>
          <w:shd w:fill="4a86e8" w:val="clear"/>
        </w:rPr>
      </w:pPr>
      <w:r w:rsidDel="00000000" w:rsidR="00000000" w:rsidRPr="00000000">
        <w:rPr>
          <w:shd w:fill="4a86e8" w:val="clear"/>
          <w:rtl w:val="0"/>
        </w:rPr>
        <w:t xml:space="preserve">React</w:t>
      </w:r>
    </w:p>
    <w:p w:rsidR="00000000" w:rsidDel="00000000" w:rsidP="00000000" w:rsidRDefault="00000000" w:rsidRPr="00000000" w14:paraId="0000005E">
      <w:pPr>
        <w:numPr>
          <w:ilvl w:val="3"/>
          <w:numId w:val="1"/>
        </w:numPr>
        <w:ind w:left="2880" w:hanging="360"/>
        <w:rPr>
          <w:shd w:fill="4a86e8" w:val="clear"/>
        </w:rPr>
      </w:pPr>
      <w:r w:rsidDel="00000000" w:rsidR="00000000" w:rsidRPr="00000000">
        <w:rPr>
          <w:shd w:fill="4a86e8" w:val="clear"/>
          <w:rtl w:val="0"/>
        </w:rPr>
        <w:t xml:space="preserve">Java</w:t>
      </w:r>
    </w:p>
    <w:p w:rsidR="00000000" w:rsidDel="00000000" w:rsidP="00000000" w:rsidRDefault="00000000" w:rsidRPr="00000000" w14:paraId="0000005F">
      <w:pPr>
        <w:numPr>
          <w:ilvl w:val="3"/>
          <w:numId w:val="1"/>
        </w:numPr>
        <w:ind w:left="2880" w:hanging="360"/>
        <w:rPr>
          <w:shd w:fill="4a86e8" w:val="clear"/>
        </w:rPr>
      </w:pPr>
      <w:r w:rsidDel="00000000" w:rsidR="00000000" w:rsidRPr="00000000">
        <w:rPr>
          <w:shd w:fill="4a86e8" w:val="clear"/>
          <w:rtl w:val="0"/>
        </w:rPr>
        <w:t xml:space="preserve">C#</w:t>
      </w:r>
    </w:p>
    <w:p w:rsidR="00000000" w:rsidDel="00000000" w:rsidP="00000000" w:rsidRDefault="00000000" w:rsidRPr="00000000" w14:paraId="00000060">
      <w:pPr>
        <w:numPr>
          <w:ilvl w:val="3"/>
          <w:numId w:val="1"/>
        </w:numPr>
        <w:spacing w:after="0" w:afterAutospacing="0"/>
        <w:ind w:left="2880" w:hanging="360"/>
        <w:rPr>
          <w:shd w:fill="4a86e8" w:val="clear"/>
        </w:rPr>
      </w:pPr>
      <w:r w:rsidDel="00000000" w:rsidR="00000000" w:rsidRPr="00000000">
        <w:rPr>
          <w:shd w:fill="4a86e8" w:val="clear"/>
          <w:rtl w:val="0"/>
        </w:rPr>
        <w:t xml:space="preserve">Other?</w:t>
      </w:r>
      <w:r w:rsidDel="00000000" w:rsidR="00000000" w:rsidRPr="00000000">
        <w:rPr>
          <w:rtl w:val="0"/>
        </w:rPr>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tl w:val="0"/>
        </w:rPr>
        <w:t xml:space="preserve">Background Reading</w:t>
      </w:r>
    </w:p>
    <w:p w:rsidR="00000000" w:rsidDel="00000000" w:rsidP="00000000" w:rsidRDefault="00000000" w:rsidRPr="00000000" w14:paraId="00000062">
      <w:pPr>
        <w:numPr>
          <w:ilvl w:val="2"/>
          <w:numId w:val="1"/>
        </w:numPr>
        <w:spacing w:after="0" w:afterAutospacing="0" w:before="0" w:beforeAutospacing="0" w:lineRule="auto"/>
        <w:ind w:left="2160" w:hanging="360"/>
        <w:rPr>
          <w:shd w:fill="4a86e8" w:val="clear"/>
        </w:rPr>
      </w:pPr>
      <w:r w:rsidDel="00000000" w:rsidR="00000000" w:rsidRPr="00000000">
        <w:rPr>
          <w:shd w:fill="4a86e8" w:val="clear"/>
          <w:rtl w:val="0"/>
        </w:rPr>
        <w:t xml:space="preserve">Pure .NET project integrating React-Bootstrap</w:t>
      </w:r>
    </w:p>
    <w:p w:rsidR="00000000" w:rsidDel="00000000" w:rsidP="00000000" w:rsidRDefault="00000000" w:rsidRPr="00000000" w14:paraId="00000063">
      <w:pPr>
        <w:numPr>
          <w:ilvl w:val="3"/>
          <w:numId w:val="1"/>
        </w:numPr>
        <w:spacing w:after="0" w:afterAutospacing="0" w:before="0" w:beforeAutospacing="0" w:lineRule="auto"/>
        <w:ind w:left="2880" w:hanging="360"/>
        <w:rPr>
          <w:shd w:fill="4a86e8" w:val="clear"/>
        </w:rPr>
      </w:pPr>
      <w:hyperlink r:id="rId15">
        <w:r w:rsidDel="00000000" w:rsidR="00000000" w:rsidRPr="00000000">
          <w:rPr>
            <w:color w:val="1155cc"/>
            <w:u w:val="single"/>
            <w:shd w:fill="4a86e8" w:val="clear"/>
            <w:rtl w:val="0"/>
          </w:rPr>
          <w:t xml:space="preserve">https://www.dotnettricks.com/learn/react/react-bootstrap-integration-example</w:t>
        </w:r>
      </w:hyperlink>
      <w:r w:rsidDel="00000000" w:rsidR="00000000" w:rsidRPr="00000000">
        <w:rPr>
          <w:rtl w:val="0"/>
        </w:rPr>
      </w:r>
    </w:p>
    <w:p w:rsidR="00000000" w:rsidDel="00000000" w:rsidP="00000000" w:rsidRDefault="00000000" w:rsidRPr="00000000" w14:paraId="00000064">
      <w:pPr>
        <w:numPr>
          <w:ilvl w:val="3"/>
          <w:numId w:val="1"/>
        </w:numPr>
        <w:spacing w:after="0" w:afterAutospacing="0" w:before="0" w:beforeAutospacing="0" w:lineRule="auto"/>
        <w:ind w:left="2880" w:hanging="360"/>
        <w:rPr>
          <w:shd w:fill="4a86e8" w:val="clear"/>
        </w:rPr>
      </w:pPr>
      <w:r w:rsidDel="00000000" w:rsidR="00000000" w:rsidRPr="00000000">
        <w:rPr>
          <w:shd w:fill="4a86e8" w:val="clear"/>
          <w:rtl w:val="0"/>
        </w:rPr>
        <w:t xml:space="preserve">Note: The above is a possible alternative if we wanted to code everything within one environment (.NET) for both the frontend and backend, but at the same time utilising the React Bootstrap frameworks to make an responsive progressive web app</w:t>
      </w:r>
    </w:p>
    <w:p w:rsidR="00000000" w:rsidDel="00000000" w:rsidP="00000000" w:rsidRDefault="00000000" w:rsidRPr="00000000" w14:paraId="00000065">
      <w:pPr>
        <w:numPr>
          <w:ilvl w:val="2"/>
          <w:numId w:val="1"/>
        </w:numPr>
        <w:spacing w:after="0" w:afterAutospacing="0" w:before="0" w:beforeAutospacing="0" w:lineRule="auto"/>
        <w:ind w:left="2160" w:hanging="360"/>
        <w:rPr>
          <w:highlight w:val="yellow"/>
        </w:rPr>
      </w:pPr>
      <w:r w:rsidDel="00000000" w:rsidR="00000000" w:rsidRPr="00000000">
        <w:rPr>
          <w:highlight w:val="yellow"/>
          <w:rtl w:val="0"/>
        </w:rPr>
        <w:t xml:space="preserve">Assignment 2 for this week</w:t>
      </w:r>
    </w:p>
    <w:p w:rsidR="00000000" w:rsidDel="00000000" w:rsidP="00000000" w:rsidRDefault="00000000" w:rsidRPr="00000000" w14:paraId="00000066">
      <w:pPr>
        <w:numPr>
          <w:ilvl w:val="3"/>
          <w:numId w:val="1"/>
        </w:numPr>
        <w:spacing w:after="0" w:afterAutospacing="0" w:before="0" w:beforeAutospacing="0" w:lineRule="auto"/>
        <w:ind w:left="2880" w:hanging="360"/>
        <w:rPr>
          <w:highlight w:val="yellow"/>
        </w:rPr>
      </w:pPr>
      <w:hyperlink r:id="rId16">
        <w:r w:rsidDel="00000000" w:rsidR="00000000" w:rsidRPr="00000000">
          <w:rPr>
            <w:color w:val="1155cc"/>
            <w:highlight w:val="yellow"/>
            <w:u w:val="single"/>
            <w:rtl w:val="0"/>
          </w:rPr>
          <w:t xml:space="preserve">https://classroom.google.com/c/MjY3ODI3Njk5NDM2/a/MjY1MDM2NTUzMzgx/details</w:t>
        </w:r>
      </w:hyperlink>
      <w:r w:rsidDel="00000000" w:rsidR="00000000" w:rsidRPr="00000000">
        <w:rPr>
          <w:rtl w:val="0"/>
        </w:rPr>
      </w:r>
    </w:p>
    <w:p w:rsidR="00000000" w:rsidDel="00000000" w:rsidP="00000000" w:rsidRDefault="00000000" w:rsidRPr="00000000" w14:paraId="00000067">
      <w:pPr>
        <w:numPr>
          <w:ilvl w:val="2"/>
          <w:numId w:val="1"/>
        </w:numPr>
        <w:spacing w:after="0" w:afterAutospacing="0" w:before="0" w:beforeAutospacing="0" w:lineRule="auto"/>
        <w:ind w:left="2160" w:hanging="360"/>
        <w:rPr>
          <w:shd w:fill="4a86e8" w:val="clear"/>
        </w:rPr>
      </w:pPr>
      <w:r w:rsidDel="00000000" w:rsidR="00000000" w:rsidRPr="00000000">
        <w:rPr>
          <w:shd w:fill="4a86e8" w:val="clear"/>
          <w:rtl w:val="0"/>
        </w:rPr>
        <w:t xml:space="preserve">Responsive web site resources</w:t>
      </w:r>
    </w:p>
    <w:p w:rsidR="00000000" w:rsidDel="00000000" w:rsidP="00000000" w:rsidRDefault="00000000" w:rsidRPr="00000000" w14:paraId="00000068">
      <w:pPr>
        <w:numPr>
          <w:ilvl w:val="3"/>
          <w:numId w:val="1"/>
        </w:numPr>
        <w:spacing w:after="0" w:afterAutospacing="0" w:before="0" w:beforeAutospacing="0" w:lineRule="auto"/>
        <w:ind w:left="2880" w:hanging="360"/>
        <w:rPr>
          <w:shd w:fill="4a86e8" w:val="clear"/>
        </w:rPr>
      </w:pPr>
      <w:hyperlink r:id="rId17">
        <w:r w:rsidDel="00000000" w:rsidR="00000000" w:rsidRPr="00000000">
          <w:rPr>
            <w:u w:val="single"/>
            <w:shd w:fill="4a86e8" w:val="clear"/>
            <w:rtl w:val="0"/>
          </w:rPr>
          <w:t xml:space="preserve">https://www.w3schools.com/html/html_responsive.asp</w:t>
        </w:r>
      </w:hyperlink>
      <w:r w:rsidDel="00000000" w:rsidR="00000000" w:rsidRPr="00000000">
        <w:rPr>
          <w:rtl w:val="0"/>
        </w:rPr>
      </w:r>
    </w:p>
    <w:p w:rsidR="00000000" w:rsidDel="00000000" w:rsidP="00000000" w:rsidRDefault="00000000" w:rsidRPr="00000000" w14:paraId="00000069">
      <w:pPr>
        <w:numPr>
          <w:ilvl w:val="3"/>
          <w:numId w:val="1"/>
        </w:numPr>
        <w:spacing w:after="0" w:afterAutospacing="0" w:before="0" w:beforeAutospacing="0" w:lineRule="auto"/>
        <w:ind w:left="2880" w:hanging="360"/>
        <w:rPr>
          <w:shd w:fill="4a86e8" w:val="clear"/>
        </w:rPr>
      </w:pPr>
      <w:hyperlink r:id="rId18">
        <w:r w:rsidDel="00000000" w:rsidR="00000000" w:rsidRPr="00000000">
          <w:rPr>
            <w:u w:val="single"/>
            <w:shd w:fill="4a86e8" w:val="clear"/>
            <w:rtl w:val="0"/>
          </w:rPr>
          <w:t xml:space="preserve">https://techreturners.github.io/yrtt_intro_to_frontend/</w:t>
        </w:r>
      </w:hyperlink>
      <w:r w:rsidDel="00000000" w:rsidR="00000000" w:rsidRPr="00000000">
        <w:rPr>
          <w:shd w:fill="4a86e8" w:val="clear"/>
          <w:rtl w:val="0"/>
        </w:rPr>
        <w:t xml:space="preserve"> </w:t>
      </w:r>
    </w:p>
    <w:p w:rsidR="00000000" w:rsidDel="00000000" w:rsidP="00000000" w:rsidRDefault="00000000" w:rsidRPr="00000000" w14:paraId="0000006A">
      <w:pPr>
        <w:numPr>
          <w:ilvl w:val="2"/>
          <w:numId w:val="1"/>
        </w:numPr>
        <w:spacing w:after="0" w:afterAutospacing="0" w:before="0" w:beforeAutospacing="0" w:lineRule="auto"/>
        <w:ind w:left="2160" w:hanging="360"/>
        <w:rPr>
          <w:shd w:fill="4a86e8" w:val="clear"/>
        </w:rPr>
      </w:pPr>
      <w:r w:rsidDel="00000000" w:rsidR="00000000" w:rsidRPr="00000000">
        <w:rPr>
          <w:shd w:fill="4a86e8" w:val="clear"/>
          <w:rtl w:val="0"/>
        </w:rPr>
        <w:t xml:space="preserve">Progressive web site resource</w:t>
      </w:r>
    </w:p>
    <w:p w:rsidR="00000000" w:rsidDel="00000000" w:rsidP="00000000" w:rsidRDefault="00000000" w:rsidRPr="00000000" w14:paraId="0000006B">
      <w:pPr>
        <w:numPr>
          <w:ilvl w:val="3"/>
          <w:numId w:val="1"/>
        </w:numPr>
        <w:spacing w:after="240" w:before="0" w:beforeAutospacing="0" w:lineRule="auto"/>
        <w:ind w:left="2880" w:hanging="360"/>
        <w:rPr>
          <w:shd w:fill="4a86e8" w:val="clear"/>
        </w:rPr>
      </w:pPr>
      <w:hyperlink r:id="rId19">
        <w:r w:rsidDel="00000000" w:rsidR="00000000" w:rsidRPr="00000000">
          <w:rPr>
            <w:u w:val="single"/>
            <w:shd w:fill="4a86e8" w:val="clear"/>
            <w:rtl w:val="0"/>
          </w:rPr>
          <w:t xml:space="preserve">https://www.smashingmagazine.com/2016/08/a-beginners-guide-to-progressive-web-apps/</w:t>
        </w:r>
      </w:hyperlink>
      <w:r w:rsidDel="00000000" w:rsidR="00000000" w:rsidRPr="00000000">
        <w:rPr>
          <w:rtl w:val="0"/>
        </w:rPr>
      </w:r>
    </w:p>
    <w:p w:rsidR="00000000" w:rsidDel="00000000" w:rsidP="00000000" w:rsidRDefault="00000000" w:rsidRPr="00000000" w14:paraId="0000006C">
      <w:pPr>
        <w:spacing w:before="200" w:line="360" w:lineRule="auto"/>
        <w:rPr>
          <w:rFonts w:ascii="Oswald" w:cs="Oswald" w:eastAsia="Oswald" w:hAnsi="Oswald"/>
          <w:color w:val="424242"/>
          <w:sz w:val="28"/>
          <w:szCs w:val="28"/>
        </w:rPr>
      </w:pPr>
      <w:r w:rsidDel="00000000" w:rsidR="00000000" w:rsidRPr="00000000">
        <w:rPr>
          <w:rFonts w:ascii="Source Code Pro" w:cs="Source Code Pro" w:eastAsia="Source Code Pro" w:hAnsi="Source Code Pro"/>
          <w:color w:val="424242"/>
          <w:sz w:val="20"/>
          <w:szCs w:val="20"/>
          <w:rtl w:val="0"/>
        </w:rPr>
        <w:br w:type="textWrapping"/>
      </w:r>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6D">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spacing w:before="200" w:line="360" w:lineRule="auto"/>
        <w:ind w:left="72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80">
      <w:pPr>
        <w:pStyle w:val="Heading1"/>
        <w:keepNext w:val="0"/>
        <w:keepLines w:val="0"/>
        <w:spacing w:after="0" w:before="480" w:line="240" w:lineRule="auto"/>
        <w:rPr>
          <w:rFonts w:ascii="Oswald" w:cs="Oswald" w:eastAsia="Oswald" w:hAnsi="Oswald"/>
          <w:color w:val="424242"/>
          <w:sz w:val="28"/>
          <w:szCs w:val="28"/>
        </w:rPr>
      </w:pPr>
      <w:bookmarkStart w:colFirst="0" w:colLast="0" w:name="_3j0sgewi0301" w:id="6"/>
      <w:bookmarkEnd w:id="6"/>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081">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82">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83">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na Alqrenawi" w:id="1" w:date="2021-02-15T18:13:39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Alun</w:t>
      </w:r>
    </w:p>
  </w:comment>
  <w:comment w:author="Rana Alqrenawi" w:id="0" w:date="2021-02-15T18:13:28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Team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ClJSkpX_wkyYrkKe0_lDoKvVXgxttd_gRUHlu4nqBw/edit" TargetMode="External"/><Relationship Id="rId10" Type="http://schemas.openxmlformats.org/officeDocument/2006/relationships/hyperlink" Target="https://classroom.google.com/u/0/c/MjY3ODI3Njk5NDM2/a/MjY1MDM2NTUzMzgx/details" TargetMode="External"/><Relationship Id="rId13" Type="http://schemas.openxmlformats.org/officeDocument/2006/relationships/hyperlink" Target="https://github.com/techreturners/ProjectTipsAndWorkflow" TargetMode="External"/><Relationship Id="rId12" Type="http://schemas.openxmlformats.org/officeDocument/2006/relationships/hyperlink" Target="https://reactrouter.com/web/example/basi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rawings/d/1b5OCHHwvv3ZAeWqN9In2TrgIwI5lSWWbbazw-5xf2xM/edit" TargetMode="External"/><Relationship Id="rId15" Type="http://schemas.openxmlformats.org/officeDocument/2006/relationships/hyperlink" Target="https://www.dotnettricks.com/learn/react/react-bootstrap-integration-example" TargetMode="External"/><Relationship Id="rId14" Type="http://schemas.openxmlformats.org/officeDocument/2006/relationships/hyperlink" Target="https://github.com/techreturners/ProjectTipsAndWorkflow" TargetMode="External"/><Relationship Id="rId17" Type="http://schemas.openxmlformats.org/officeDocument/2006/relationships/hyperlink" Target="https://www.w3schools.com/html/html_responsive.asp" TargetMode="External"/><Relationship Id="rId16" Type="http://schemas.openxmlformats.org/officeDocument/2006/relationships/hyperlink" Target="https://classroom.google.com/c/MjY3ODI3Njk5NDM2/a/MjY1MDM2NTUzMzgx/details" TargetMode="External"/><Relationship Id="rId5" Type="http://schemas.openxmlformats.org/officeDocument/2006/relationships/numbering" Target="numbering.xml"/><Relationship Id="rId19" Type="http://schemas.openxmlformats.org/officeDocument/2006/relationships/hyperlink" Target="https://www.smashingmagazine.com/2016/08/a-beginners-guide-to-progressive-web-apps/" TargetMode="External"/><Relationship Id="rId6" Type="http://schemas.openxmlformats.org/officeDocument/2006/relationships/styles" Target="styles.xml"/><Relationship Id="rId18" Type="http://schemas.openxmlformats.org/officeDocument/2006/relationships/hyperlink" Target="https://techreturners.github.io/yrtt_intro_to_frontend/" TargetMode="External"/><Relationship Id="rId7" Type="http://schemas.openxmlformats.org/officeDocument/2006/relationships/image" Target="media/image1.png"/><Relationship Id="rId8" Type="http://schemas.openxmlformats.org/officeDocument/2006/relationships/hyperlink" Target="https://us04web.zoom.us/j/6169393864?pwd=ZW1MN0FzK1IwRENHaUgwamx2enNrdz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